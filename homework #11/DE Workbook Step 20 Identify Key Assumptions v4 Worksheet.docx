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3F78" w14:textId="77777777" w:rsidR="0056181F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E3775E">
        <w:rPr>
          <w:b/>
          <w:sz w:val="28"/>
        </w:rPr>
        <w:t xml:space="preserve">ntrepreneurship Workbook </w:t>
      </w:r>
    </w:p>
    <w:p w14:paraId="0CDCB657" w14:textId="77777777" w:rsidR="00523400" w:rsidRPr="001F1D78" w:rsidRDefault="00E3775E" w:rsidP="00B9348D">
      <w:pPr>
        <w:pStyle w:val="Heading1"/>
      </w:pPr>
      <w:r>
        <w:t>Step 20</w:t>
      </w:r>
      <w:proofErr w:type="gramStart"/>
      <w:r w:rsidR="00CD33C7" w:rsidRPr="001F1D78">
        <w:t xml:space="preserve">:  </w:t>
      </w:r>
      <w:r>
        <w:t>Identify</w:t>
      </w:r>
      <w:proofErr w:type="gramEnd"/>
      <w:r>
        <w:t xml:space="preserve"> Key Assumptions</w:t>
      </w:r>
    </w:p>
    <w:p w14:paraId="0A4BCF9F" w14:textId="77777777" w:rsidR="007216C7" w:rsidRDefault="007216C7" w:rsidP="00B9348D">
      <w:pPr>
        <w:pStyle w:val="Heading2"/>
      </w:pPr>
      <w:r w:rsidRPr="00AE0985">
        <w:t>W</w:t>
      </w:r>
      <w:r w:rsidR="00DB3929" w:rsidRPr="00AE0985">
        <w:t>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3820"/>
        <w:gridCol w:w="1023"/>
        <w:gridCol w:w="1039"/>
        <w:gridCol w:w="4467"/>
      </w:tblGrid>
      <w:tr w:rsidR="003F1229" w:rsidRPr="003F1229" w14:paraId="61B7C817" w14:textId="77777777" w:rsidTr="006D3685">
        <w:tc>
          <w:tcPr>
            <w:tcW w:w="10790" w:type="dxa"/>
            <w:gridSpan w:val="5"/>
          </w:tcPr>
          <w:p w14:paraId="1968BA17" w14:textId="77777777" w:rsidR="003F1229" w:rsidRPr="003F1229" w:rsidRDefault="003F1229" w:rsidP="00B9348D">
            <w:pPr>
              <w:pStyle w:val="Heading3"/>
            </w:pPr>
            <w:r w:rsidRPr="003F1229">
              <w:t>Identify Key Overall Assumptions</w:t>
            </w:r>
          </w:p>
        </w:tc>
      </w:tr>
      <w:tr w:rsidR="003F1229" w:rsidRPr="003F1229" w14:paraId="7CA75773" w14:textId="77777777" w:rsidTr="003F1229">
        <w:tc>
          <w:tcPr>
            <w:tcW w:w="440" w:type="dxa"/>
          </w:tcPr>
          <w:p w14:paraId="6283FBFC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#</w:t>
            </w:r>
          </w:p>
        </w:tc>
        <w:tc>
          <w:tcPr>
            <w:tcW w:w="3926" w:type="dxa"/>
          </w:tcPr>
          <w:p w14:paraId="7C66E662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Assumption (in prioritized order)</w:t>
            </w:r>
          </w:p>
        </w:tc>
        <w:tc>
          <w:tcPr>
            <w:tcW w:w="1029" w:type="dxa"/>
          </w:tcPr>
          <w:p w14:paraId="12A136C4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Related Step</w:t>
            </w:r>
            <w:r w:rsidR="006D3685">
              <w:rPr>
                <w:b/>
                <w:u w:val="single"/>
              </w:rPr>
              <w:t>(s) from the 24 Steps</w:t>
            </w:r>
          </w:p>
        </w:tc>
        <w:tc>
          <w:tcPr>
            <w:tcW w:w="810" w:type="dxa"/>
          </w:tcPr>
          <w:p w14:paraId="4DBEA5BD" w14:textId="77777777" w:rsidR="003F1229" w:rsidRPr="003F1229" w:rsidRDefault="003F1229" w:rsidP="006D3685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Risk Level</w:t>
            </w:r>
          </w:p>
        </w:tc>
        <w:tc>
          <w:tcPr>
            <w:tcW w:w="4585" w:type="dxa"/>
          </w:tcPr>
          <w:p w14:paraId="25E927C4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Potential Impact</w:t>
            </w:r>
            <w:r w:rsidR="006D3685">
              <w:rPr>
                <w:b/>
                <w:u w:val="single"/>
              </w:rPr>
              <w:t xml:space="preserve"> if Assumption is Wrong</w:t>
            </w:r>
          </w:p>
        </w:tc>
      </w:tr>
      <w:tr w:rsidR="003F1229" w14:paraId="528DD21D" w14:textId="77777777" w:rsidTr="003F1229">
        <w:tc>
          <w:tcPr>
            <w:tcW w:w="440" w:type="dxa"/>
          </w:tcPr>
          <w:p w14:paraId="3AD2E165" w14:textId="77777777" w:rsidR="003F1229" w:rsidRDefault="003F1229" w:rsidP="003F1229">
            <w:r>
              <w:t>1</w:t>
            </w:r>
          </w:p>
        </w:tc>
        <w:tc>
          <w:tcPr>
            <w:tcW w:w="3926" w:type="dxa"/>
          </w:tcPr>
          <w:p w14:paraId="471DBB07" w14:textId="17A7E908" w:rsidR="003F1229" w:rsidRDefault="00F51875" w:rsidP="00F51875">
            <w:ins w:id="0" w:author="MARIAM SAMY NAGEEB SAADALLAH" w:date="2025-04-20T14:35:00Z">
              <w:r w:rsidRPr="00F51875">
                <w:t>Core Value Realization: Users consistently achieve significant research acceleration (e.g., 50%) and quality improvements.</w:t>
              </w:r>
            </w:ins>
          </w:p>
          <w:p w14:paraId="5A9CE57E" w14:textId="77777777" w:rsidR="003F1229" w:rsidRDefault="003F1229" w:rsidP="003F1229"/>
        </w:tc>
        <w:tc>
          <w:tcPr>
            <w:tcW w:w="1029" w:type="dxa"/>
          </w:tcPr>
          <w:p w14:paraId="501CE678" w14:textId="5248489E" w:rsidR="003F1229" w:rsidRDefault="00F51875" w:rsidP="00F51875">
            <w:ins w:id="1" w:author="MARIAM SAMY NAGEEB SAADALLAH" w:date="2025-04-20T14:35:00Z">
              <w:r w:rsidRPr="00F51875">
                <w:t>8, 10, 11</w:t>
              </w:r>
            </w:ins>
          </w:p>
        </w:tc>
        <w:tc>
          <w:tcPr>
            <w:tcW w:w="810" w:type="dxa"/>
          </w:tcPr>
          <w:p w14:paraId="7FC25F4F" w14:textId="20D42950" w:rsidR="00F51875" w:rsidRPr="00F51875" w:rsidRDefault="00F51875" w:rsidP="00F51875">
            <w:ins w:id="2" w:author="MARIAM SAMY NAGEEB SAADALLAH" w:date="2025-04-20T14:35:00Z">
              <w:r w:rsidRPr="00F51875">
                <w:t>High</w:t>
              </w:r>
            </w:ins>
          </w:p>
        </w:tc>
        <w:tc>
          <w:tcPr>
            <w:tcW w:w="45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1875" w:rsidRPr="00F51875" w14:paraId="02CACA68" w14:textId="77777777" w:rsidTr="00F51875">
              <w:trPr>
                <w:tblCellSpacing w:w="15" w:type="dxa"/>
                <w:ins w:id="3" w:author="MARIAM SAMY NAGEEB SAADALLAH" w:date="2025-04-20T14:36:00Z"/>
              </w:trPr>
              <w:tc>
                <w:tcPr>
                  <w:tcW w:w="0" w:type="auto"/>
                  <w:vAlign w:val="center"/>
                  <w:hideMark/>
                </w:tcPr>
                <w:p w14:paraId="752AB766" w14:textId="77777777" w:rsidR="00F51875" w:rsidRPr="00F51875" w:rsidRDefault="00F51875" w:rsidP="00F51875">
                  <w:pPr>
                    <w:spacing w:after="0" w:line="240" w:lineRule="auto"/>
                    <w:rPr>
                      <w:ins w:id="4" w:author="MARIAM SAMY NAGEEB SAADALLAH" w:date="2025-04-20T14:36:00Z"/>
                      <w:lang w:val="en-GB"/>
                    </w:rPr>
                  </w:pPr>
                </w:p>
              </w:tc>
            </w:tr>
          </w:tbl>
          <w:p w14:paraId="38C39F1F" w14:textId="77777777" w:rsidR="00F51875" w:rsidRPr="00F51875" w:rsidRDefault="00F51875" w:rsidP="00F51875">
            <w:pPr>
              <w:rPr>
                <w:ins w:id="5" w:author="MARIAM SAMY NAGEEB SAADALLAH" w:date="2025-04-20T14:36:00Z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1"/>
            </w:tblGrid>
            <w:tr w:rsidR="00F51875" w:rsidRPr="00F51875" w14:paraId="2494D269" w14:textId="77777777" w:rsidTr="00F51875">
              <w:trPr>
                <w:tblCellSpacing w:w="15" w:type="dxa"/>
                <w:ins w:id="6" w:author="MARIAM SAMY NAGEEB SAADALLAH" w:date="2025-04-20T14:36:00Z"/>
              </w:trPr>
              <w:tc>
                <w:tcPr>
                  <w:tcW w:w="0" w:type="auto"/>
                  <w:vAlign w:val="center"/>
                  <w:hideMark/>
                </w:tcPr>
                <w:p w14:paraId="43BC299A" w14:textId="77777777" w:rsidR="00F51875" w:rsidRPr="00F51875" w:rsidRDefault="00F51875" w:rsidP="00F51875">
                  <w:pPr>
                    <w:spacing w:after="0" w:line="240" w:lineRule="auto"/>
                    <w:rPr>
                      <w:ins w:id="7" w:author="MARIAM SAMY NAGEEB SAADALLAH" w:date="2025-04-20T14:36:00Z"/>
                      <w:lang w:val="en-GB"/>
                    </w:rPr>
                  </w:pPr>
                  <w:ins w:id="8" w:author="MARIAM SAMY NAGEEB SAADALLAH" w:date="2025-04-20T14:36:00Z">
                    <w:r w:rsidRPr="00F51875">
                      <w:rPr>
                        <w:lang w:val="en-GB"/>
                      </w:rPr>
                      <w:t>Core value proposition is invalid; low demand, high churn, business failure.</w:t>
                    </w:r>
                  </w:ins>
                </w:p>
              </w:tc>
            </w:tr>
          </w:tbl>
          <w:p w14:paraId="5ECF521C" w14:textId="77777777" w:rsidR="003F1229" w:rsidRPr="00F51875" w:rsidRDefault="003F1229" w:rsidP="003F1229">
            <w:pPr>
              <w:rPr>
                <w:rFonts w:hint="cs"/>
                <w:rtl/>
                <w:lang w:val="en-GB" w:bidi="ar-EG"/>
                <w:rPrChange w:id="9" w:author="MARIAM SAMY NAGEEB SAADALLAH" w:date="2025-04-20T14:36:00Z" w16du:dateUtc="2025-04-20T12:36:00Z">
                  <w:rPr/>
                </w:rPrChange>
              </w:rPr>
            </w:pPr>
          </w:p>
        </w:tc>
      </w:tr>
      <w:tr w:rsidR="003F1229" w14:paraId="21EE88BA" w14:textId="77777777" w:rsidTr="003F1229">
        <w:tc>
          <w:tcPr>
            <w:tcW w:w="440" w:type="dxa"/>
          </w:tcPr>
          <w:p w14:paraId="25C2897D" w14:textId="77777777" w:rsidR="003F1229" w:rsidRDefault="003F1229" w:rsidP="003F1229">
            <w:r>
              <w:t>2</w:t>
            </w:r>
          </w:p>
        </w:tc>
        <w:tc>
          <w:tcPr>
            <w:tcW w:w="3926" w:type="dxa"/>
          </w:tcPr>
          <w:p w14:paraId="332149EA" w14:textId="38496FF7" w:rsidR="003F1229" w:rsidRDefault="00F51875" w:rsidP="00F51875">
            <w:ins w:id="10" w:author="MARIAM SAMY NAGEEB SAADALLAH" w:date="2025-04-20T14:40:00Z">
              <w:r w:rsidRPr="00F51875">
                <w:t>Market Willingness to Pay: Target academic researchers and institutions will pay the projected price (€250-€1000/user/year).</w:t>
              </w:r>
            </w:ins>
          </w:p>
          <w:p w14:paraId="1F1D771E" w14:textId="77777777" w:rsidR="003F1229" w:rsidRPr="00F51875" w:rsidRDefault="003F1229" w:rsidP="003F1229">
            <w:pPr>
              <w:rPr>
                <w:lang w:val="en-GB"/>
                <w:rPrChange w:id="11" w:author="MARIAM SAMY NAGEEB SAADALLAH" w:date="2025-04-20T14:40:00Z" w16du:dateUtc="2025-04-20T12:40:00Z">
                  <w:rPr/>
                </w:rPrChange>
              </w:rPr>
            </w:pPr>
          </w:p>
        </w:tc>
        <w:tc>
          <w:tcPr>
            <w:tcW w:w="1029" w:type="dxa"/>
          </w:tcPr>
          <w:p w14:paraId="486F7CF6" w14:textId="5ADD16E9" w:rsidR="003F1229" w:rsidRDefault="00F51875" w:rsidP="00F51875">
            <w:ins w:id="12" w:author="MARIAM SAMY NAGEEB SAADALLAH" w:date="2025-04-20T14:41:00Z">
              <w:r w:rsidRPr="00F51875">
                <w:t>4, 16, 17</w:t>
              </w:r>
            </w:ins>
          </w:p>
        </w:tc>
        <w:tc>
          <w:tcPr>
            <w:tcW w:w="810" w:type="dxa"/>
          </w:tcPr>
          <w:p w14:paraId="7819B2A5" w14:textId="61C2E582" w:rsidR="003F1229" w:rsidRDefault="00F51875" w:rsidP="00F51875">
            <w:ins w:id="13" w:author="MARIAM SAMY NAGEEB SAADALLAH" w:date="2025-04-20T14:41:00Z">
              <w:r w:rsidRPr="00F51875">
                <w:t>High</w:t>
              </w:r>
            </w:ins>
          </w:p>
        </w:tc>
        <w:tc>
          <w:tcPr>
            <w:tcW w:w="4585" w:type="dxa"/>
          </w:tcPr>
          <w:p w14:paraId="0CE75683" w14:textId="2ACB9851" w:rsidR="003F1229" w:rsidRDefault="00F51875" w:rsidP="00F51875">
            <w:ins w:id="14" w:author="MARIAM SAMY NAGEEB SAADALLAH" w:date="2025-04-20T14:41:00Z">
              <w:r w:rsidRPr="00F51875">
                <w:t>Revenue targets missed; LTV insufficient; unit economics fail; inability to fund operations.</w:t>
              </w:r>
            </w:ins>
          </w:p>
        </w:tc>
      </w:tr>
      <w:tr w:rsidR="003F1229" w14:paraId="0CF1456A" w14:textId="77777777" w:rsidTr="003F1229">
        <w:tc>
          <w:tcPr>
            <w:tcW w:w="440" w:type="dxa"/>
          </w:tcPr>
          <w:p w14:paraId="570016B2" w14:textId="77777777" w:rsidR="003F1229" w:rsidRDefault="003F1229" w:rsidP="003F1229">
            <w:r>
              <w:t>3</w:t>
            </w:r>
          </w:p>
        </w:tc>
        <w:tc>
          <w:tcPr>
            <w:tcW w:w="3926" w:type="dxa"/>
          </w:tcPr>
          <w:p w14:paraId="39737D50" w14:textId="77777777" w:rsidR="003F1229" w:rsidRDefault="003F1229" w:rsidP="003F1229"/>
          <w:p w14:paraId="1E9B26F4" w14:textId="5B8939F6" w:rsidR="003F1229" w:rsidRDefault="00F51875" w:rsidP="00F51875">
            <w:ins w:id="15" w:author="MARIAM SAMY NAGEEB SAADALLAH" w:date="2025-04-20T14:41:00Z">
              <w:r w:rsidRPr="00F51875">
                <w:t>Achievable Long-Term COCA: The Cost of Customer Acquisition can be driven down to the target range (€10-€75) via internet sales.</w:t>
              </w:r>
            </w:ins>
          </w:p>
        </w:tc>
        <w:tc>
          <w:tcPr>
            <w:tcW w:w="1029" w:type="dxa"/>
          </w:tcPr>
          <w:p w14:paraId="41321DA8" w14:textId="56AD71BE" w:rsidR="003F1229" w:rsidRDefault="00F51875" w:rsidP="00F51875">
            <w:ins w:id="16" w:author="MARIAM SAMY NAGEEB SAADALLAH" w:date="2025-04-20T14:42:00Z">
              <w:r w:rsidRPr="00F51875">
                <w:t>18, 19</w:t>
              </w:r>
            </w:ins>
          </w:p>
        </w:tc>
        <w:tc>
          <w:tcPr>
            <w:tcW w:w="810" w:type="dxa"/>
          </w:tcPr>
          <w:p w14:paraId="3AA886A8" w14:textId="712A33EF" w:rsidR="003F1229" w:rsidRDefault="00F51875" w:rsidP="00F51875">
            <w:ins w:id="17" w:author="MARIAM SAMY NAGEEB SAADALLAH" w:date="2025-04-20T14:42:00Z">
              <w:r w:rsidRPr="00F51875">
                <w:t>Medium-High</w:t>
              </w:r>
            </w:ins>
          </w:p>
        </w:tc>
        <w:tc>
          <w:tcPr>
            <w:tcW w:w="4585" w:type="dxa"/>
          </w:tcPr>
          <w:p w14:paraId="6E429F97" w14:textId="2376B39D" w:rsidR="003F1229" w:rsidRDefault="00F51875" w:rsidP="00F51875">
            <w:ins w:id="18" w:author="MARIAM SAMY NAGEEB SAADALLAH" w:date="2025-04-20T14:42:00Z">
              <w:r w:rsidRPr="00F51875">
                <w:t>Unit economics fail (COCA &gt; LTV/3); unsustainable business model; inability to scale profitably.</w:t>
              </w:r>
            </w:ins>
          </w:p>
        </w:tc>
      </w:tr>
      <w:tr w:rsidR="003F1229" w14:paraId="51CEF87D" w14:textId="77777777" w:rsidTr="003F1229">
        <w:tc>
          <w:tcPr>
            <w:tcW w:w="440" w:type="dxa"/>
          </w:tcPr>
          <w:p w14:paraId="1F00BA2B" w14:textId="77777777" w:rsidR="003F1229" w:rsidRDefault="003F1229" w:rsidP="003F1229">
            <w:r>
              <w:t>4</w:t>
            </w:r>
          </w:p>
        </w:tc>
        <w:tc>
          <w:tcPr>
            <w:tcW w:w="3926" w:type="dxa"/>
          </w:tcPr>
          <w:p w14:paraId="79F2C21C" w14:textId="25F142F8" w:rsidR="003F1229" w:rsidRDefault="00F51875" w:rsidP="00F51875">
            <w:ins w:id="19" w:author="MARIAM SAMY NAGEEB SAADALLAH" w:date="2025-04-20T14:43:00Z">
              <w:r w:rsidRPr="00F51875">
                <w:t>Customer Retention Rates: Projected annual retention rates (starting 80%, declining to 50%) are achievable.</w:t>
              </w:r>
            </w:ins>
          </w:p>
          <w:p w14:paraId="710D98BE" w14:textId="77777777" w:rsidR="003F1229" w:rsidRDefault="003F1229" w:rsidP="003F1229"/>
        </w:tc>
        <w:tc>
          <w:tcPr>
            <w:tcW w:w="1029" w:type="dxa"/>
          </w:tcPr>
          <w:p w14:paraId="31A99282" w14:textId="51B37158" w:rsidR="003F1229" w:rsidRDefault="00F51875" w:rsidP="00F51875">
            <w:ins w:id="20" w:author="MARIAM SAMY NAGEEB SAADALLAH" w:date="2025-04-20T14:44:00Z">
              <w:r w:rsidRPr="00F51875">
                <w:t>17</w:t>
              </w:r>
            </w:ins>
          </w:p>
        </w:tc>
        <w:tc>
          <w:tcPr>
            <w:tcW w:w="810" w:type="dxa"/>
          </w:tcPr>
          <w:p w14:paraId="516644D7" w14:textId="2EAE8A6C" w:rsidR="003F1229" w:rsidRDefault="00F51875" w:rsidP="00F51875">
            <w:ins w:id="21" w:author="MARIAM SAMY NAGEEB SAADALLAH" w:date="2025-04-20T14:44:00Z">
              <w:r w:rsidRPr="00F51875">
                <w:t>Medium</w:t>
              </w:r>
            </w:ins>
          </w:p>
        </w:tc>
        <w:tc>
          <w:tcPr>
            <w:tcW w:w="4585" w:type="dxa"/>
          </w:tcPr>
          <w:p w14:paraId="5B6BCE1C" w14:textId="041E65D7" w:rsidR="003F1229" w:rsidRDefault="00F51875" w:rsidP="00F51875">
            <w:ins w:id="22" w:author="MARIAM SAMY NAGEEB SAADALLAH" w:date="2025-04-20T14:44:00Z">
              <w:r w:rsidRPr="00F51875">
                <w:t>LTV calculations are inaccurate/overstated; unit economics fail; revenue forecasts missed.</w:t>
              </w:r>
            </w:ins>
          </w:p>
        </w:tc>
      </w:tr>
      <w:tr w:rsidR="003F1229" w14:paraId="5A8C0953" w14:textId="77777777" w:rsidTr="003F1229">
        <w:tc>
          <w:tcPr>
            <w:tcW w:w="440" w:type="dxa"/>
          </w:tcPr>
          <w:p w14:paraId="0C1FB7F8" w14:textId="77777777" w:rsidR="003F1229" w:rsidRDefault="003F1229" w:rsidP="003F1229">
            <w:r>
              <w:t>5</w:t>
            </w:r>
          </w:p>
        </w:tc>
        <w:tc>
          <w:tcPr>
            <w:tcW w:w="3926" w:type="dxa"/>
          </w:tcPr>
          <w:p w14:paraId="37E14F6E" w14:textId="19DBE090" w:rsidR="003F1229" w:rsidRDefault="00777BEF" w:rsidP="00777BEF">
            <w:ins w:id="23" w:author="MARIAM SAMY NAGEEB SAADALLAH" w:date="2025-04-20T14:45:00Z">
              <w:r w:rsidRPr="00777BEF">
                <w:t>Technical Feasibility &amp; Scalability: The complex self-improving AI system can be built, maintained, and scaled reliably.</w:t>
              </w:r>
            </w:ins>
          </w:p>
          <w:p w14:paraId="59B0FA7D" w14:textId="77777777" w:rsidR="003F1229" w:rsidRDefault="003F1229" w:rsidP="003F1229"/>
        </w:tc>
        <w:tc>
          <w:tcPr>
            <w:tcW w:w="1029" w:type="dxa"/>
          </w:tcPr>
          <w:p w14:paraId="75866AD8" w14:textId="66861178" w:rsidR="003F1229" w:rsidRDefault="00777BEF" w:rsidP="00777BEF">
            <w:ins w:id="24" w:author="MARIAM SAMY NAGEEB SAADALLAH" w:date="2025-04-20T14:46:00Z">
              <w:r w:rsidRPr="00777BEF">
                <w:t>7, 10</w:t>
              </w:r>
            </w:ins>
          </w:p>
        </w:tc>
        <w:tc>
          <w:tcPr>
            <w:tcW w:w="810" w:type="dxa"/>
          </w:tcPr>
          <w:p w14:paraId="40BDCDB7" w14:textId="1EEC80CE" w:rsidR="003F1229" w:rsidRDefault="00777BEF" w:rsidP="00777BEF">
            <w:ins w:id="25" w:author="MARIAM SAMY NAGEEB SAADALLAH" w:date="2025-04-20T14:46:00Z">
              <w:r w:rsidRPr="00777BEF">
                <w:t>Medium-High</w:t>
              </w:r>
            </w:ins>
          </w:p>
        </w:tc>
        <w:tc>
          <w:tcPr>
            <w:tcW w:w="4585" w:type="dxa"/>
          </w:tcPr>
          <w:p w14:paraId="4C89B906" w14:textId="7824095D" w:rsidR="003F1229" w:rsidRDefault="00777BEF" w:rsidP="00777BEF">
            <w:ins w:id="26" w:author="MARIAM SAMY NAGEEB SAADALLAH" w:date="2025-04-20T14:46:00Z">
              <w:r w:rsidRPr="00777BEF">
                <w:t>Product fails to deliver value; high operational costs; inability to meet user demand or performance needs.</w:t>
              </w:r>
            </w:ins>
          </w:p>
        </w:tc>
      </w:tr>
      <w:tr w:rsidR="003F1229" w14:paraId="3D22BFEC" w14:textId="77777777" w:rsidTr="003F1229">
        <w:tc>
          <w:tcPr>
            <w:tcW w:w="440" w:type="dxa"/>
          </w:tcPr>
          <w:p w14:paraId="494E8F71" w14:textId="77777777" w:rsidR="003F1229" w:rsidRDefault="003F1229" w:rsidP="003F1229">
            <w:r>
              <w:t>6</w:t>
            </w:r>
          </w:p>
        </w:tc>
        <w:tc>
          <w:tcPr>
            <w:tcW w:w="3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7BEF" w:rsidRPr="00777BEF" w14:paraId="538057DD" w14:textId="77777777" w:rsidTr="00777BEF">
              <w:trPr>
                <w:tblCellSpacing w:w="15" w:type="dxa"/>
                <w:ins w:id="27" w:author="MARIAM SAMY NAGEEB SAADALLAH" w:date="2025-04-20T14:47:00Z"/>
              </w:trPr>
              <w:tc>
                <w:tcPr>
                  <w:tcW w:w="0" w:type="auto"/>
                  <w:vAlign w:val="center"/>
                  <w:hideMark/>
                </w:tcPr>
                <w:p w14:paraId="6B1303A9" w14:textId="77777777" w:rsidR="00777BEF" w:rsidRPr="00777BEF" w:rsidRDefault="00777BEF" w:rsidP="00777BEF">
                  <w:pPr>
                    <w:spacing w:after="0" w:line="240" w:lineRule="auto"/>
                    <w:rPr>
                      <w:ins w:id="28" w:author="MARIAM SAMY NAGEEB SAADALLAH" w:date="2025-04-20T14:47:00Z"/>
                      <w:lang w:val="en-GB"/>
                    </w:rPr>
                  </w:pPr>
                </w:p>
              </w:tc>
            </w:tr>
          </w:tbl>
          <w:p w14:paraId="7DB7A1A8" w14:textId="77777777" w:rsidR="00777BEF" w:rsidRPr="00777BEF" w:rsidRDefault="00777BEF" w:rsidP="00777BEF">
            <w:pPr>
              <w:rPr>
                <w:ins w:id="29" w:author="MARIAM SAMY NAGEEB SAADALLAH" w:date="2025-04-20T14:47:00Z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4"/>
            </w:tblGrid>
            <w:tr w:rsidR="00777BEF" w:rsidRPr="00777BEF" w14:paraId="08D1EFCB" w14:textId="77777777" w:rsidTr="00777BEF">
              <w:trPr>
                <w:tblCellSpacing w:w="15" w:type="dxa"/>
                <w:ins w:id="30" w:author="MARIAM SAMY NAGEEB SAADALLAH" w:date="2025-04-20T14:47:00Z"/>
              </w:trPr>
              <w:tc>
                <w:tcPr>
                  <w:tcW w:w="0" w:type="auto"/>
                  <w:vAlign w:val="center"/>
                  <w:hideMark/>
                </w:tcPr>
                <w:p w14:paraId="08C1AB36" w14:textId="77777777" w:rsidR="00777BEF" w:rsidRPr="00777BEF" w:rsidRDefault="00777BEF" w:rsidP="00777BEF">
                  <w:pPr>
                    <w:spacing w:after="0" w:line="240" w:lineRule="auto"/>
                    <w:rPr>
                      <w:ins w:id="31" w:author="MARIAM SAMY NAGEEB SAADALLAH" w:date="2025-04-20T14:47:00Z"/>
                      <w:lang w:val="en-GB"/>
                    </w:rPr>
                  </w:pPr>
                  <w:ins w:id="32" w:author="MARIAM SAMY NAGEEB SAADALLAH" w:date="2025-04-20T14:47:00Z">
                    <w:r w:rsidRPr="00777BEF">
                      <w:rPr>
                        <w:lang w:val="en-GB"/>
                      </w:rPr>
                      <w:t>AI Self-Improvement Efficacy: Continuous learning from real-world research data effectively improves AI performance</w:t>
                    </w:r>
                  </w:ins>
                </w:p>
              </w:tc>
            </w:tr>
          </w:tbl>
          <w:p w14:paraId="65E1B72B" w14:textId="77777777" w:rsidR="003F1229" w:rsidRPr="00777BEF" w:rsidRDefault="003F1229" w:rsidP="003F1229">
            <w:pPr>
              <w:rPr>
                <w:lang w:val="en-GB"/>
                <w:rPrChange w:id="33" w:author="MARIAM SAMY NAGEEB SAADALLAH" w:date="2025-04-20T14:47:00Z" w16du:dateUtc="2025-04-20T12:47:00Z">
                  <w:rPr/>
                </w:rPrChange>
              </w:rPr>
            </w:pPr>
          </w:p>
          <w:p w14:paraId="1F3CD3A6" w14:textId="77777777" w:rsidR="003F1229" w:rsidRDefault="003F1229" w:rsidP="003F1229"/>
        </w:tc>
        <w:tc>
          <w:tcPr>
            <w:tcW w:w="1029" w:type="dxa"/>
          </w:tcPr>
          <w:p w14:paraId="7B9057C6" w14:textId="775A44F9" w:rsidR="003F1229" w:rsidRDefault="00777BEF" w:rsidP="00777BEF">
            <w:ins w:id="34" w:author="MARIAM SAMY NAGEEB SAADALLAH" w:date="2025-04-20T14:48:00Z">
              <w:r w:rsidRPr="00777BEF">
                <w:t>10</w:t>
              </w:r>
            </w:ins>
          </w:p>
        </w:tc>
        <w:tc>
          <w:tcPr>
            <w:tcW w:w="810" w:type="dxa"/>
          </w:tcPr>
          <w:p w14:paraId="6B844A47" w14:textId="33FBF6CB" w:rsidR="003F1229" w:rsidRDefault="00777BEF" w:rsidP="00777BEF">
            <w:ins w:id="35" w:author="MARIAM SAMY NAGEEB SAADALLAH" w:date="2025-04-20T14:48:00Z">
              <w:r w:rsidRPr="00777BEF">
                <w:t>Medium</w:t>
              </w:r>
            </w:ins>
          </w:p>
        </w:tc>
        <w:tc>
          <w:tcPr>
            <w:tcW w:w="4585" w:type="dxa"/>
          </w:tcPr>
          <w:p w14:paraId="4D226FAB" w14:textId="6B5F20FF" w:rsidR="003F1229" w:rsidRDefault="00777BEF" w:rsidP="00777BEF">
            <w:ins w:id="36" w:author="MARIAM SAMY NAGEEB SAADALLAH" w:date="2025-04-20T14:48:00Z">
              <w:r w:rsidRPr="00777BEF">
                <w:t>Core differentiator weakens; value proposition diminishes over time; fails to maintain competitive edge.</w:t>
              </w:r>
            </w:ins>
          </w:p>
        </w:tc>
      </w:tr>
      <w:tr w:rsidR="003F1229" w14:paraId="5A910A1E" w14:textId="77777777" w:rsidTr="003F1229">
        <w:tc>
          <w:tcPr>
            <w:tcW w:w="440" w:type="dxa"/>
          </w:tcPr>
          <w:p w14:paraId="7929A18A" w14:textId="77777777" w:rsidR="003F1229" w:rsidRDefault="003F1229" w:rsidP="003F1229">
            <w:r>
              <w:t>7</w:t>
            </w:r>
          </w:p>
        </w:tc>
        <w:tc>
          <w:tcPr>
            <w:tcW w:w="3926" w:type="dxa"/>
          </w:tcPr>
          <w:p w14:paraId="4D271F0C" w14:textId="24ABD5E7" w:rsidR="003F1229" w:rsidRDefault="00777BEF" w:rsidP="00777BEF">
            <w:ins w:id="37" w:author="MARIAM SAMY NAGEEB SAADALLAH" w:date="2025-04-20T14:53:00Z">
              <w:r w:rsidRPr="00777BEF">
                <w:t>Sufficiency for R&amp;D Costs: The projected LTV/COCA ratio (~8X) is adequate to cover high ongoing AI research &amp; development costs.</w:t>
              </w:r>
            </w:ins>
          </w:p>
          <w:p w14:paraId="70DEE932" w14:textId="77777777" w:rsidR="003F1229" w:rsidRDefault="003F1229" w:rsidP="003F1229"/>
        </w:tc>
        <w:tc>
          <w:tcPr>
            <w:tcW w:w="1029" w:type="dxa"/>
          </w:tcPr>
          <w:p w14:paraId="32A51B33" w14:textId="31E1AC7F" w:rsidR="003F1229" w:rsidRDefault="00777BEF" w:rsidP="00777BEF">
            <w:ins w:id="38" w:author="MARIAM SAMY NAGEEB SAADALLAH" w:date="2025-04-20T14:54:00Z">
              <w:r w:rsidRPr="00777BEF">
                <w:t>19</w:t>
              </w:r>
            </w:ins>
          </w:p>
        </w:tc>
        <w:tc>
          <w:tcPr>
            <w:tcW w:w="810" w:type="dxa"/>
          </w:tcPr>
          <w:p w14:paraId="03114D12" w14:textId="6A6D9D3B" w:rsidR="003F1229" w:rsidRDefault="00777BEF" w:rsidP="00777BEF">
            <w:ins w:id="39" w:author="MARIAM SAMY NAGEEB SAADALLAH" w:date="2025-04-20T14:54:00Z">
              <w:r w:rsidRPr="00777BEF">
                <w:t>Medium</w:t>
              </w:r>
            </w:ins>
          </w:p>
        </w:tc>
        <w:tc>
          <w:tcPr>
            <w:tcW w:w="4585" w:type="dxa"/>
          </w:tcPr>
          <w:p w14:paraId="49C66156" w14:textId="11C831C5" w:rsidR="003F1229" w:rsidRDefault="00777BEF" w:rsidP="00777BEF">
            <w:ins w:id="40" w:author="MARIAM SAMY NAGEEB SAADALLAH" w:date="2025-04-20T14:54:00Z">
              <w:r w:rsidRPr="00777BEF">
                <w:t>Profitability issues despite good unit economics; inability to fund necessary innovation; cash flow problems.</w:t>
              </w:r>
            </w:ins>
          </w:p>
        </w:tc>
      </w:tr>
      <w:tr w:rsidR="003F1229" w14:paraId="457E293E" w14:textId="77777777" w:rsidTr="003F1229">
        <w:tc>
          <w:tcPr>
            <w:tcW w:w="440" w:type="dxa"/>
          </w:tcPr>
          <w:p w14:paraId="093E04A2" w14:textId="77777777" w:rsidR="003F1229" w:rsidRDefault="003F1229" w:rsidP="003F1229">
            <w:r>
              <w:t>8</w:t>
            </w:r>
          </w:p>
        </w:tc>
        <w:tc>
          <w:tcPr>
            <w:tcW w:w="3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7BEF" w:rsidRPr="00777BEF" w14:paraId="186DA07D" w14:textId="77777777" w:rsidTr="00777BEF">
              <w:trPr>
                <w:tblCellSpacing w:w="15" w:type="dxa"/>
                <w:ins w:id="41" w:author="MARIAM SAMY NAGEEB SAADALLAH" w:date="2025-04-20T14:54:00Z"/>
              </w:trPr>
              <w:tc>
                <w:tcPr>
                  <w:tcW w:w="0" w:type="auto"/>
                  <w:vAlign w:val="center"/>
                  <w:hideMark/>
                </w:tcPr>
                <w:p w14:paraId="0C97037E" w14:textId="77777777" w:rsidR="00777BEF" w:rsidRPr="00777BEF" w:rsidRDefault="00777BEF" w:rsidP="00777BEF">
                  <w:pPr>
                    <w:spacing w:after="0" w:line="240" w:lineRule="auto"/>
                    <w:rPr>
                      <w:ins w:id="42" w:author="MARIAM SAMY NAGEEB SAADALLAH" w:date="2025-04-20T14:54:00Z"/>
                      <w:lang w:val="en-GB"/>
                    </w:rPr>
                  </w:pPr>
                </w:p>
              </w:tc>
            </w:tr>
          </w:tbl>
          <w:p w14:paraId="40B2993A" w14:textId="77777777" w:rsidR="00777BEF" w:rsidRPr="00777BEF" w:rsidRDefault="00777BEF" w:rsidP="00777BEF">
            <w:pPr>
              <w:rPr>
                <w:ins w:id="43" w:author="MARIAM SAMY NAGEEB SAADALLAH" w:date="2025-04-20T14:54:00Z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4"/>
            </w:tblGrid>
            <w:tr w:rsidR="00777BEF" w:rsidRPr="00777BEF" w14:paraId="71D66903" w14:textId="77777777" w:rsidTr="00777BEF">
              <w:trPr>
                <w:tblCellSpacing w:w="15" w:type="dxa"/>
                <w:ins w:id="44" w:author="MARIAM SAMY NAGEEB SAADALLAH" w:date="2025-04-20T14:54:00Z"/>
              </w:trPr>
              <w:tc>
                <w:tcPr>
                  <w:tcW w:w="0" w:type="auto"/>
                  <w:vAlign w:val="center"/>
                  <w:hideMark/>
                </w:tcPr>
                <w:p w14:paraId="1EAD1A4B" w14:textId="77777777" w:rsidR="00777BEF" w:rsidRPr="00777BEF" w:rsidRDefault="00777BEF" w:rsidP="00777BEF">
                  <w:pPr>
                    <w:spacing w:after="0" w:line="240" w:lineRule="auto"/>
                    <w:rPr>
                      <w:ins w:id="45" w:author="MARIAM SAMY NAGEEB SAADALLAH" w:date="2025-04-20T14:54:00Z"/>
                      <w:lang w:val="en-GB"/>
                    </w:rPr>
                  </w:pPr>
                  <w:ins w:id="46" w:author="MARIAM SAMY NAGEEB SAADALLAH" w:date="2025-04-20T14:54:00Z">
                    <w:r w:rsidRPr="00777BEF">
                      <w:rPr>
                        <w:lang w:val="en-GB"/>
                      </w:rPr>
                      <w:t>Competitive Moat Durability: The learning-based Core provides a lasting advantage against competitors.</w:t>
                    </w:r>
                  </w:ins>
                </w:p>
              </w:tc>
            </w:tr>
          </w:tbl>
          <w:p w14:paraId="2B446543" w14:textId="77777777" w:rsidR="003F1229" w:rsidRPr="00777BEF" w:rsidRDefault="003F1229" w:rsidP="003F1229">
            <w:pPr>
              <w:rPr>
                <w:lang w:val="en-GB"/>
                <w:rPrChange w:id="47" w:author="MARIAM SAMY NAGEEB SAADALLAH" w:date="2025-04-20T14:54:00Z" w16du:dateUtc="2025-04-20T12:54:00Z">
                  <w:rPr/>
                </w:rPrChange>
              </w:rPr>
            </w:pPr>
          </w:p>
          <w:p w14:paraId="79ED8DD5" w14:textId="77777777" w:rsidR="003F1229" w:rsidRDefault="003F1229" w:rsidP="003F1229"/>
        </w:tc>
        <w:tc>
          <w:tcPr>
            <w:tcW w:w="1029" w:type="dxa"/>
          </w:tcPr>
          <w:p w14:paraId="2967240F" w14:textId="2DB186AD" w:rsidR="003F1229" w:rsidRDefault="00777BEF" w:rsidP="00777BEF">
            <w:ins w:id="48" w:author="MARIAM SAMY NAGEEB SAADALLAH" w:date="2025-04-20T14:54:00Z">
              <w:r w:rsidRPr="00777BEF">
                <w:lastRenderedPageBreak/>
                <w:t>10, 11</w:t>
              </w:r>
            </w:ins>
          </w:p>
        </w:tc>
        <w:tc>
          <w:tcPr>
            <w:tcW w:w="810" w:type="dxa"/>
          </w:tcPr>
          <w:p w14:paraId="74DF1AB4" w14:textId="5FC8EDAA" w:rsidR="003F1229" w:rsidRDefault="00777BEF" w:rsidP="00777BEF">
            <w:ins w:id="49" w:author="MARIAM SAMY NAGEEB SAADALLAH" w:date="2025-04-20T14:54:00Z">
              <w:r w:rsidRPr="00777BEF">
                <w:t>Medium-Low</w:t>
              </w:r>
            </w:ins>
          </w:p>
        </w:tc>
        <w:tc>
          <w:tcPr>
            <w:tcW w:w="4585" w:type="dxa"/>
          </w:tcPr>
          <w:p w14:paraId="2E1061A1" w14:textId="060CE036" w:rsidR="003F1229" w:rsidRDefault="00777BEF" w:rsidP="00777BEF">
            <w:ins w:id="50" w:author="MARIAM SAMY NAGEEB SAADALLAH" w:date="2025-04-20T14:55:00Z">
              <w:r w:rsidRPr="00777BEF">
                <w:t>Increased competition erodes market share and pricing power; lower long-term profitability.</w:t>
              </w:r>
            </w:ins>
          </w:p>
        </w:tc>
      </w:tr>
      <w:tr w:rsidR="003F1229" w14:paraId="6D210FA4" w14:textId="77777777" w:rsidTr="003F1229">
        <w:tc>
          <w:tcPr>
            <w:tcW w:w="440" w:type="dxa"/>
          </w:tcPr>
          <w:p w14:paraId="1400FB81" w14:textId="77777777" w:rsidR="003F1229" w:rsidRDefault="003F1229" w:rsidP="003F1229">
            <w:r>
              <w:t>9</w:t>
            </w:r>
          </w:p>
        </w:tc>
        <w:tc>
          <w:tcPr>
            <w:tcW w:w="3926" w:type="dxa"/>
          </w:tcPr>
          <w:p w14:paraId="04BD3E63" w14:textId="4616F1C9" w:rsidR="003F1229" w:rsidRDefault="006E26A5" w:rsidP="006E26A5">
            <w:ins w:id="51" w:author="MARIAM SAMY NAGEEB SAADALLAH" w:date="2025-04-20T14:56:00Z">
              <w:r w:rsidRPr="006E26A5">
                <w:t>Champion Effectiveness: Academic Champions can effectively navigate DMUs and secure budget/approval for adoption.</w:t>
              </w:r>
            </w:ins>
          </w:p>
          <w:p w14:paraId="6B0F0A1E" w14:textId="77777777" w:rsidR="003F1229" w:rsidRDefault="003F1229" w:rsidP="003F1229"/>
        </w:tc>
        <w:tc>
          <w:tcPr>
            <w:tcW w:w="1029" w:type="dxa"/>
          </w:tcPr>
          <w:p w14:paraId="3B041CE8" w14:textId="3B261796" w:rsidR="003F1229" w:rsidRDefault="006E26A5" w:rsidP="006E26A5">
            <w:ins w:id="52" w:author="MARIAM SAMY NAGEEB SAADALLAH" w:date="2025-04-20T14:56:00Z">
              <w:r w:rsidRPr="006E26A5">
                <w:t>12, 13</w:t>
              </w:r>
            </w:ins>
          </w:p>
        </w:tc>
        <w:tc>
          <w:tcPr>
            <w:tcW w:w="810" w:type="dxa"/>
          </w:tcPr>
          <w:p w14:paraId="27D5BB70" w14:textId="4651807A" w:rsidR="003F1229" w:rsidRDefault="006E26A5" w:rsidP="006E26A5">
            <w:ins w:id="53" w:author="MARIAM SAMY NAGEEB SAADALLAH" w:date="2025-04-20T14:56:00Z">
              <w:r w:rsidRPr="006E26A5">
                <w:t>Medium-Low</w:t>
              </w:r>
            </w:ins>
          </w:p>
        </w:tc>
        <w:tc>
          <w:tcPr>
            <w:tcW w:w="4585" w:type="dxa"/>
          </w:tcPr>
          <w:p w14:paraId="4D847248" w14:textId="71B79762" w:rsidR="003F1229" w:rsidRDefault="006E26A5" w:rsidP="006E26A5">
            <w:ins w:id="54" w:author="MARIAM SAMY NAGEEB SAADALLAH" w:date="2025-04-20T14:57:00Z">
              <w:r w:rsidRPr="006E26A5">
                <w:t>Slower sales cycles; lower conversion rates within institutions; difficulty penetrating the market.</w:t>
              </w:r>
            </w:ins>
          </w:p>
        </w:tc>
      </w:tr>
      <w:tr w:rsidR="003F1229" w14:paraId="4AD0E0A2" w14:textId="77777777" w:rsidTr="003F1229">
        <w:tc>
          <w:tcPr>
            <w:tcW w:w="440" w:type="dxa"/>
          </w:tcPr>
          <w:p w14:paraId="2861FE77" w14:textId="77777777" w:rsidR="003F1229" w:rsidRDefault="003F1229" w:rsidP="003F1229">
            <w:r>
              <w:t>10</w:t>
            </w:r>
          </w:p>
        </w:tc>
        <w:tc>
          <w:tcPr>
            <w:tcW w:w="3926" w:type="dxa"/>
          </w:tcPr>
          <w:p w14:paraId="526BE6AF" w14:textId="10CEFEBD" w:rsidR="003F1229" w:rsidRDefault="006E26A5" w:rsidP="006E26A5">
            <w:ins w:id="55" w:author="MARIAM SAMY NAGEEB SAADALLAH" w:date="2025-04-20T14:57:00Z">
              <w:r w:rsidRPr="006E26A5">
                <w:t xml:space="preserve">Workflow Integration Ease: The AI tool integrates smoothly into existing </w:t>
              </w:r>
              <w:proofErr w:type="gramStart"/>
              <w:r w:rsidRPr="006E26A5">
                <w:t>researcher</w:t>
              </w:r>
              <w:proofErr w:type="gramEnd"/>
              <w:r w:rsidRPr="006E26A5">
                <w:t xml:space="preserve"> digital workflows without major friction.</w:t>
              </w:r>
            </w:ins>
          </w:p>
          <w:p w14:paraId="107D9E0B" w14:textId="77777777" w:rsidR="003F1229" w:rsidRDefault="003F1229" w:rsidP="003F1229"/>
        </w:tc>
        <w:tc>
          <w:tcPr>
            <w:tcW w:w="1029" w:type="dxa"/>
          </w:tcPr>
          <w:p w14:paraId="3E24D700" w14:textId="00A65185" w:rsidR="003F1229" w:rsidRDefault="006E26A5" w:rsidP="006E26A5">
            <w:ins w:id="56" w:author="MARIAM SAMY NAGEEB SAADALLAH" w:date="2025-04-20T14:57:00Z">
              <w:r w:rsidRPr="006E26A5">
                <w:t>6, 13</w:t>
              </w:r>
            </w:ins>
          </w:p>
        </w:tc>
        <w:tc>
          <w:tcPr>
            <w:tcW w:w="810" w:type="dxa"/>
          </w:tcPr>
          <w:p w14:paraId="2658EE06" w14:textId="6C06A6B6" w:rsidR="003F1229" w:rsidRDefault="006E26A5" w:rsidP="006E26A5">
            <w:ins w:id="57" w:author="MARIAM SAMY NAGEEB SAADALLAH" w:date="2025-04-20T14:57:00Z">
              <w:r w:rsidRPr="006E26A5">
                <w:t>Low-Medium</w:t>
              </w:r>
            </w:ins>
          </w:p>
        </w:tc>
        <w:tc>
          <w:tcPr>
            <w:tcW w:w="4585" w:type="dxa"/>
          </w:tcPr>
          <w:p w14:paraId="3CB0198C" w14:textId="5F82CE9A" w:rsidR="003F1229" w:rsidRDefault="006E26A5" w:rsidP="006E26A5">
            <w:ins w:id="58" w:author="MARIAM SAMY NAGEEB SAADALLAH" w:date="2025-04-20T14:57:00Z">
              <w:r w:rsidRPr="006E26A5">
                <w:t>High initial friction discourages adoption; increased support costs; slower value realization for users.</w:t>
              </w:r>
            </w:ins>
          </w:p>
        </w:tc>
      </w:tr>
    </w:tbl>
    <w:p w14:paraId="4A467959" w14:textId="77777777" w:rsidR="003F1229" w:rsidRDefault="003F1229" w:rsidP="003F1229"/>
    <w:p w14:paraId="0CAA24A6" w14:textId="77777777" w:rsidR="00C24C50" w:rsidRDefault="00603A7F" w:rsidP="00C24C50">
      <w:r>
        <w:t xml:space="preserve">This is in many ways a “catch your breath and digest what you have produced” step.  It does not involve a lot of new </w:t>
      </w:r>
      <w:proofErr w:type="gramStart"/>
      <w:r>
        <w:t>work</w:t>
      </w:r>
      <w:proofErr w:type="gramEnd"/>
      <w:r>
        <w:t xml:space="preserve"> but it is important to set yourself up for the next step as </w:t>
      </w:r>
      <w:proofErr w:type="gramStart"/>
      <w:r>
        <w:t>well</w:t>
      </w:r>
      <w:proofErr w:type="gramEnd"/>
      <w:r>
        <w:t xml:space="preserve"> which is to test these assumptions.  It is nice to have a step that is a bit easier, isn’t it?  You a</w:t>
      </w:r>
      <w:r w:rsidR="009757FB">
        <w:t>re getting close to the end now</w:t>
      </w:r>
      <w:r w:rsidR="005D789A">
        <w:t xml:space="preserve"> – </w:t>
      </w:r>
      <w:r w:rsidR="009757FB">
        <w:t>hang in there</w:t>
      </w:r>
      <w:r w:rsidR="005D789A">
        <w:t>!</w:t>
      </w:r>
    </w:p>
    <w:p w14:paraId="764CBB8F" w14:textId="77777777" w:rsidR="00C24C50" w:rsidRDefault="00C24C50" w:rsidP="00B30B8C">
      <w:pPr>
        <w:pStyle w:val="ListParagraph"/>
        <w:ind w:left="1080"/>
      </w:pPr>
    </w:p>
    <w:p w14:paraId="78C4532F" w14:textId="77777777" w:rsidR="00C24C50" w:rsidRPr="0006057D" w:rsidRDefault="00C24C50" w:rsidP="00B30B8C">
      <w:pPr>
        <w:pStyle w:val="ListParagraph"/>
        <w:ind w:left="1080"/>
      </w:pPr>
    </w:p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E6CC" w14:textId="77777777" w:rsidR="000C6963" w:rsidRDefault="000C6963" w:rsidP="00362ACC">
      <w:pPr>
        <w:spacing w:after="0" w:line="240" w:lineRule="auto"/>
      </w:pPr>
      <w:r>
        <w:separator/>
      </w:r>
    </w:p>
  </w:endnote>
  <w:endnote w:type="continuationSeparator" w:id="0">
    <w:p w14:paraId="67903DF0" w14:textId="77777777" w:rsidR="000C6963" w:rsidRDefault="000C6963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A2C6F" w14:textId="77777777" w:rsidR="000C6963" w:rsidRDefault="000C6963" w:rsidP="00362ACC">
      <w:pPr>
        <w:spacing w:after="0" w:line="240" w:lineRule="auto"/>
      </w:pPr>
      <w:r>
        <w:separator/>
      </w:r>
    </w:p>
  </w:footnote>
  <w:footnote w:type="continuationSeparator" w:id="0">
    <w:p w14:paraId="5B72F207" w14:textId="77777777" w:rsidR="000C6963" w:rsidRDefault="000C6963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7899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IAM SAMY NAGEEB SAADALLAH">
    <w15:presenceInfo w15:providerId="AD" w15:userId="S::m.saadallah1@studenti.unisa.it::8736e06f-b131-4883-b8f6-ac043b066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23AC4"/>
    <w:rsid w:val="000407EA"/>
    <w:rsid w:val="000417EF"/>
    <w:rsid w:val="00042AD6"/>
    <w:rsid w:val="0005179C"/>
    <w:rsid w:val="000565AC"/>
    <w:rsid w:val="0006057D"/>
    <w:rsid w:val="0006436E"/>
    <w:rsid w:val="000700AF"/>
    <w:rsid w:val="0007069B"/>
    <w:rsid w:val="00074BDA"/>
    <w:rsid w:val="00084896"/>
    <w:rsid w:val="0008770A"/>
    <w:rsid w:val="000A285A"/>
    <w:rsid w:val="000A7636"/>
    <w:rsid w:val="000B4AFD"/>
    <w:rsid w:val="000B4CB0"/>
    <w:rsid w:val="000C4202"/>
    <w:rsid w:val="000C4CDF"/>
    <w:rsid w:val="000C6963"/>
    <w:rsid w:val="000D1A49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3447D"/>
    <w:rsid w:val="0014045E"/>
    <w:rsid w:val="00144ACA"/>
    <w:rsid w:val="001672A9"/>
    <w:rsid w:val="00167518"/>
    <w:rsid w:val="0017484B"/>
    <w:rsid w:val="00175F8F"/>
    <w:rsid w:val="001805C2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54786"/>
    <w:rsid w:val="00255972"/>
    <w:rsid w:val="00257F53"/>
    <w:rsid w:val="00261C6D"/>
    <w:rsid w:val="00261E71"/>
    <w:rsid w:val="00281EBC"/>
    <w:rsid w:val="00285907"/>
    <w:rsid w:val="00286B44"/>
    <w:rsid w:val="00287FAE"/>
    <w:rsid w:val="002900A0"/>
    <w:rsid w:val="00294B2B"/>
    <w:rsid w:val="002B2B1E"/>
    <w:rsid w:val="002B63C8"/>
    <w:rsid w:val="002B7AAB"/>
    <w:rsid w:val="002E3E20"/>
    <w:rsid w:val="002F69B8"/>
    <w:rsid w:val="0030342D"/>
    <w:rsid w:val="00305802"/>
    <w:rsid w:val="00314FFE"/>
    <w:rsid w:val="00324416"/>
    <w:rsid w:val="003356EB"/>
    <w:rsid w:val="00343207"/>
    <w:rsid w:val="003459CF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D7918"/>
    <w:rsid w:val="003E1A66"/>
    <w:rsid w:val="003E3299"/>
    <w:rsid w:val="003F1229"/>
    <w:rsid w:val="003F2602"/>
    <w:rsid w:val="00404CDD"/>
    <w:rsid w:val="0040758F"/>
    <w:rsid w:val="004136F6"/>
    <w:rsid w:val="00413AA3"/>
    <w:rsid w:val="0041791F"/>
    <w:rsid w:val="004218C1"/>
    <w:rsid w:val="004219D4"/>
    <w:rsid w:val="004222EF"/>
    <w:rsid w:val="00430F06"/>
    <w:rsid w:val="00434596"/>
    <w:rsid w:val="00442255"/>
    <w:rsid w:val="00451307"/>
    <w:rsid w:val="004603E3"/>
    <w:rsid w:val="00465478"/>
    <w:rsid w:val="00474C5F"/>
    <w:rsid w:val="00477F0E"/>
    <w:rsid w:val="004966B9"/>
    <w:rsid w:val="00496C71"/>
    <w:rsid w:val="0049727F"/>
    <w:rsid w:val="004A0CEB"/>
    <w:rsid w:val="004B5250"/>
    <w:rsid w:val="004C367C"/>
    <w:rsid w:val="004D0BD1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181F"/>
    <w:rsid w:val="00562FD1"/>
    <w:rsid w:val="00563179"/>
    <w:rsid w:val="005631DF"/>
    <w:rsid w:val="00573AE5"/>
    <w:rsid w:val="005826BA"/>
    <w:rsid w:val="005A7FEB"/>
    <w:rsid w:val="005C0B09"/>
    <w:rsid w:val="005C793B"/>
    <w:rsid w:val="005D6D2C"/>
    <w:rsid w:val="005D789A"/>
    <w:rsid w:val="005E68C7"/>
    <w:rsid w:val="005E6D20"/>
    <w:rsid w:val="005E77DF"/>
    <w:rsid w:val="005F5F8B"/>
    <w:rsid w:val="005F6743"/>
    <w:rsid w:val="005F6838"/>
    <w:rsid w:val="005F685D"/>
    <w:rsid w:val="00600D19"/>
    <w:rsid w:val="00603A7F"/>
    <w:rsid w:val="00614B5D"/>
    <w:rsid w:val="006251EA"/>
    <w:rsid w:val="0062773A"/>
    <w:rsid w:val="00644A19"/>
    <w:rsid w:val="00646919"/>
    <w:rsid w:val="00652E19"/>
    <w:rsid w:val="006702DF"/>
    <w:rsid w:val="006706F3"/>
    <w:rsid w:val="006800B2"/>
    <w:rsid w:val="00684FE8"/>
    <w:rsid w:val="00693482"/>
    <w:rsid w:val="00693998"/>
    <w:rsid w:val="006B29EF"/>
    <w:rsid w:val="006D0BDD"/>
    <w:rsid w:val="006D2BF1"/>
    <w:rsid w:val="006D3685"/>
    <w:rsid w:val="006E1680"/>
    <w:rsid w:val="006E26A5"/>
    <w:rsid w:val="006F22A9"/>
    <w:rsid w:val="006F67FF"/>
    <w:rsid w:val="006F7067"/>
    <w:rsid w:val="0070508F"/>
    <w:rsid w:val="007216C7"/>
    <w:rsid w:val="007302AE"/>
    <w:rsid w:val="00750976"/>
    <w:rsid w:val="00755792"/>
    <w:rsid w:val="00757135"/>
    <w:rsid w:val="00761025"/>
    <w:rsid w:val="00763BFF"/>
    <w:rsid w:val="00765C11"/>
    <w:rsid w:val="00767AF3"/>
    <w:rsid w:val="00767B7F"/>
    <w:rsid w:val="00777BEF"/>
    <w:rsid w:val="0078564B"/>
    <w:rsid w:val="007A506F"/>
    <w:rsid w:val="007A699E"/>
    <w:rsid w:val="007B1B8C"/>
    <w:rsid w:val="007C1420"/>
    <w:rsid w:val="007C2B45"/>
    <w:rsid w:val="007C4154"/>
    <w:rsid w:val="007C4868"/>
    <w:rsid w:val="007D3B25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6E13"/>
    <w:rsid w:val="00971CCC"/>
    <w:rsid w:val="00973D57"/>
    <w:rsid w:val="009757FB"/>
    <w:rsid w:val="00983F7B"/>
    <w:rsid w:val="00996571"/>
    <w:rsid w:val="00997780"/>
    <w:rsid w:val="009A42C2"/>
    <w:rsid w:val="009C0CF6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73C3"/>
    <w:rsid w:val="00A80C52"/>
    <w:rsid w:val="00A90752"/>
    <w:rsid w:val="00A91B5C"/>
    <w:rsid w:val="00A97951"/>
    <w:rsid w:val="00AA347B"/>
    <w:rsid w:val="00AA45AC"/>
    <w:rsid w:val="00AB1BAF"/>
    <w:rsid w:val="00AB591F"/>
    <w:rsid w:val="00AC4D31"/>
    <w:rsid w:val="00AC5CFA"/>
    <w:rsid w:val="00AC6233"/>
    <w:rsid w:val="00AD2590"/>
    <w:rsid w:val="00AD31A7"/>
    <w:rsid w:val="00AE0985"/>
    <w:rsid w:val="00AE1D8F"/>
    <w:rsid w:val="00AF34D9"/>
    <w:rsid w:val="00AF60A2"/>
    <w:rsid w:val="00AF7074"/>
    <w:rsid w:val="00B0397F"/>
    <w:rsid w:val="00B05EA4"/>
    <w:rsid w:val="00B11911"/>
    <w:rsid w:val="00B21C07"/>
    <w:rsid w:val="00B23213"/>
    <w:rsid w:val="00B234D8"/>
    <w:rsid w:val="00B30B8C"/>
    <w:rsid w:val="00B362D4"/>
    <w:rsid w:val="00B36654"/>
    <w:rsid w:val="00B4707B"/>
    <w:rsid w:val="00B47A17"/>
    <w:rsid w:val="00B51249"/>
    <w:rsid w:val="00B63CE6"/>
    <w:rsid w:val="00B67007"/>
    <w:rsid w:val="00B67233"/>
    <w:rsid w:val="00B7736E"/>
    <w:rsid w:val="00B830FC"/>
    <w:rsid w:val="00B9348D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E079B"/>
    <w:rsid w:val="00BF0863"/>
    <w:rsid w:val="00C01E27"/>
    <w:rsid w:val="00C11760"/>
    <w:rsid w:val="00C21A3C"/>
    <w:rsid w:val="00C24C50"/>
    <w:rsid w:val="00C262A7"/>
    <w:rsid w:val="00C34A6C"/>
    <w:rsid w:val="00C4032F"/>
    <w:rsid w:val="00C52C3B"/>
    <w:rsid w:val="00C53635"/>
    <w:rsid w:val="00C63053"/>
    <w:rsid w:val="00C6595A"/>
    <w:rsid w:val="00C71B41"/>
    <w:rsid w:val="00C826C7"/>
    <w:rsid w:val="00C916A8"/>
    <w:rsid w:val="00C93CBE"/>
    <w:rsid w:val="00CA4A9F"/>
    <w:rsid w:val="00CB457F"/>
    <w:rsid w:val="00CD33C7"/>
    <w:rsid w:val="00CD6CA2"/>
    <w:rsid w:val="00CE29CF"/>
    <w:rsid w:val="00D10C34"/>
    <w:rsid w:val="00D14190"/>
    <w:rsid w:val="00D16F2A"/>
    <w:rsid w:val="00D25BFF"/>
    <w:rsid w:val="00D35229"/>
    <w:rsid w:val="00D536A8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2DBA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7E72"/>
    <w:rsid w:val="00DF33F3"/>
    <w:rsid w:val="00DF70FF"/>
    <w:rsid w:val="00DF7128"/>
    <w:rsid w:val="00E0737D"/>
    <w:rsid w:val="00E20359"/>
    <w:rsid w:val="00E26178"/>
    <w:rsid w:val="00E33581"/>
    <w:rsid w:val="00E3775E"/>
    <w:rsid w:val="00E437B9"/>
    <w:rsid w:val="00E54001"/>
    <w:rsid w:val="00E54401"/>
    <w:rsid w:val="00E63932"/>
    <w:rsid w:val="00E670E1"/>
    <w:rsid w:val="00E710DC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C2DC1"/>
    <w:rsid w:val="00ED753C"/>
    <w:rsid w:val="00EE3A95"/>
    <w:rsid w:val="00EE4763"/>
    <w:rsid w:val="00EE72C9"/>
    <w:rsid w:val="00F12674"/>
    <w:rsid w:val="00F154C8"/>
    <w:rsid w:val="00F16C89"/>
    <w:rsid w:val="00F1709D"/>
    <w:rsid w:val="00F26E0C"/>
    <w:rsid w:val="00F33EFE"/>
    <w:rsid w:val="00F43296"/>
    <w:rsid w:val="00F45709"/>
    <w:rsid w:val="00F51875"/>
    <w:rsid w:val="00F70362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7AA1B"/>
  <w15:docId w15:val="{2FCB1941-E804-4B1E-9F83-99592B2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56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6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85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81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Revision">
    <w:name w:val="Revision"/>
    <w:hidden/>
    <w:uiPriority w:val="99"/>
    <w:semiHidden/>
    <w:rsid w:val="00F51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E374-A771-4954-B464-B4753AEB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MARIAM SAMY NAGEEB SAADALLAH</cp:lastModifiedBy>
  <cp:revision>2</cp:revision>
  <cp:lastPrinted>2016-11-24T15:41:00Z</cp:lastPrinted>
  <dcterms:created xsi:type="dcterms:W3CDTF">2025-04-20T13:02:00Z</dcterms:created>
  <dcterms:modified xsi:type="dcterms:W3CDTF">2025-04-20T13:02:00Z</dcterms:modified>
</cp:coreProperties>
</file>